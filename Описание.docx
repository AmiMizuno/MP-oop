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57" w:rsidRDefault="00A81050" w:rsidP="00C83757">
      <w:pPr>
        <w:shd w:val="clear" w:color="auto" w:fill="FFFFFF"/>
        <w:spacing w:before="100" w:beforeAutospacing="1" w:after="100" w:afterAutospacing="1" w:line="25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Каждая</w:t>
      </w:r>
      <w:r w:rsidR="00C837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переменная объявляется</w:t>
      </w:r>
      <w:r w:rsidR="00C837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отдельной строчке.</w:t>
      </w:r>
    </w:p>
    <w:p w:rsidR="00C83757" w:rsidRPr="00C83757" w:rsidRDefault="00C83757" w:rsidP="00C8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8375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Именование объектов.</w:t>
      </w:r>
    </w:p>
    <w:p w:rsidR="00C83757" w:rsidRPr="00A81050" w:rsidRDefault="00C83757" w:rsidP="007330D5">
      <w:p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hAnsi="Arial" w:cs="Arial"/>
          <w:color w:val="09102B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Длина </w:t>
      </w:r>
      <w:r w:rsidR="00E63A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имени идентификатора не ограничена  - для большего понимания</w:t>
      </w:r>
      <w:r w:rsidR="00B561E4"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 предназначения</w:t>
      </w:r>
      <w:r w:rsidR="00E63A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Использование одинаковых имен в разных пространствах </w:t>
      </w:r>
      <w:r w:rsid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допустимо. Имена пере</w:t>
      </w:r>
      <w:r w:rsidR="00A810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енных, и функций</w:t>
      </w:r>
      <w:r w:rsid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пишутся </w:t>
      </w:r>
      <w:r w:rsidR="00E63A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 строчной буквы</w:t>
      </w:r>
      <w:r w:rsid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Имена классов пишутся с </w:t>
      </w:r>
      <w:proofErr w:type="gramStart"/>
      <w:r w:rsid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заглавной</w:t>
      </w:r>
      <w:proofErr w:type="gramEnd"/>
      <w:r w:rsid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561E4" w:rsidRPr="00C83757" w:rsidRDefault="00B561E4" w:rsidP="00E63AD1">
      <w:p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Имена переменных из одного символа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используются </w:t>
      </w:r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только для счетчиков 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там</w:t>
      </w:r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где цель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переменной</w:t>
      </w:r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очевидна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 xml:space="preserve">– например, переменная </w:t>
      </w:r>
      <w:proofErr w:type="spellStart"/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char</w:t>
      </w:r>
      <w:proofErr w:type="spellEnd"/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функции </w:t>
      </w:r>
      <w:proofErr w:type="spellStart"/>
      <w:r w:rsidRPr="00B561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consonant_count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330D5" w:rsidRDefault="00C83757" w:rsidP="00733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8375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Оформление имен объектов</w:t>
      </w:r>
    </w:p>
    <w:p w:rsidR="00B561E4" w:rsidRPr="00C83757" w:rsidRDefault="00C83757" w:rsidP="007330D5">
      <w:p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837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Отдельные слова в составе идентифика</w:t>
      </w:r>
      <w:r w:rsidR="00E63AD1" w:rsidRP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тора разделяются подчеркиванием. (</w:t>
      </w:r>
      <w:proofErr w:type="spellStart"/>
      <w:r w:rsidR="00E63AD1" w:rsidRP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growing_in</w:t>
      </w:r>
      <w:proofErr w:type="spellEnd"/>
      <w:r w:rsidR="00E63AD1" w:rsidRP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E63AD1" w:rsidRP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consonant_count</w:t>
      </w:r>
      <w:proofErr w:type="spellEnd"/>
      <w:r w:rsidR="00E63AD1" w:rsidRPr="007330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C83757" w:rsidRPr="00C83757" w:rsidRDefault="00C83757" w:rsidP="00C8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8375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Отступы</w:t>
      </w:r>
    </w:p>
    <w:p w:rsidR="00C83757" w:rsidRDefault="00A81050" w:rsidP="00C837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50" w:lineRule="atLeast"/>
        <w:ind w:left="62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="00C83757" w:rsidRPr="00C837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днострочные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тела циклов и условных блоков пишутся в</w:t>
      </w:r>
      <w:r w:rsidR="00C83757" w:rsidRPr="00C837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одной строке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81050" w:rsidRDefault="00A81050" w:rsidP="00C837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50" w:lineRule="atLeast"/>
        <w:ind w:left="62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Открывающаяся скобка </w:t>
      </w:r>
      <w:proofErr w:type="gramStart"/>
      <w:r w:rsidRPr="00A810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{ 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идет </w:t>
      </w:r>
      <w:r w:rsidRPr="00A810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той же строчке, что и оператор. Исключение – р</w:t>
      </w:r>
      <w:r w:rsidRPr="00A810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еализация функц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ий и объявления классов </w:t>
      </w:r>
      <w:r w:rsidRPr="00A810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располагают левую скобку 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 новой строчке.</w:t>
      </w:r>
    </w:p>
    <w:p w:rsidR="00A81050" w:rsidRDefault="00A81050" w:rsidP="00C837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50" w:lineRule="atLeast"/>
        <w:ind w:left="62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Отступ для выравнивания– </w:t>
      </w:r>
      <w:ins w:id="0" w:author="Мария Иконникова" w:date="2017-04-18T19:23:00Z">
        <w:r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 w:eastAsia="ru-RU"/>
          </w:rPr>
          <w:t>tub</w:t>
        </w:r>
      </w:ins>
    </w:p>
    <w:p w:rsidR="00A81050" w:rsidRPr="00C83757" w:rsidRDefault="00A81050" w:rsidP="00A810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50" w:lineRule="atLeast"/>
        <w:ind w:left="62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Между функциями интервал в одной пустой строке.</w:t>
      </w:r>
    </w:p>
    <w:p w:rsidR="00C83757" w:rsidRPr="00C83757" w:rsidRDefault="00C83757" w:rsidP="00C8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8375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Стиль комментариев</w:t>
      </w:r>
    </w:p>
    <w:p w:rsidR="00C83757" w:rsidRPr="00C83757" w:rsidRDefault="00A81050" w:rsidP="00C837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50" w:lineRule="atLeast"/>
        <w:ind w:left="62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Однострочные комментарии – для тестов.</w:t>
      </w:r>
    </w:p>
    <w:p w:rsidR="00E26FCB" w:rsidRDefault="001143C9"/>
    <w:sectPr w:rsidR="00E26FCB" w:rsidSect="0084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25B90"/>
    <w:multiLevelType w:val="multilevel"/>
    <w:tmpl w:val="CF0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characterSpacingControl w:val="doNotCompress"/>
  <w:compat/>
  <w:rsids>
    <w:rsidRoot w:val="00C83757"/>
    <w:rsid w:val="001143C9"/>
    <w:rsid w:val="00201071"/>
    <w:rsid w:val="004F32F8"/>
    <w:rsid w:val="007330D5"/>
    <w:rsid w:val="00840F47"/>
    <w:rsid w:val="0087386A"/>
    <w:rsid w:val="00A81050"/>
    <w:rsid w:val="00B561E4"/>
    <w:rsid w:val="00C83757"/>
    <w:rsid w:val="00E27058"/>
    <w:rsid w:val="00E6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Иконникова</dc:creator>
  <cp:lastModifiedBy>Мария Иконникова</cp:lastModifiedBy>
  <cp:revision>2</cp:revision>
  <dcterms:created xsi:type="dcterms:W3CDTF">2017-04-18T12:43:00Z</dcterms:created>
  <dcterms:modified xsi:type="dcterms:W3CDTF">2017-04-18T12:43:00Z</dcterms:modified>
</cp:coreProperties>
</file>